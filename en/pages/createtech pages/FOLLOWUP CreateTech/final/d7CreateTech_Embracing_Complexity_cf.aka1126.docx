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D5C61" w14:textId="77777777" w:rsidR="005C0FD8" w:rsidRDefault="000B2290" w:rsidP="005C0FD8">
      <w:r>
        <w:t xml:space="preserve">Let’s Get Personal: </w:t>
      </w:r>
      <w:r w:rsidR="00471256">
        <w:t>Embracing</w:t>
      </w:r>
      <w:r w:rsidR="000B7A38">
        <w:t xml:space="preserve"> </w:t>
      </w:r>
      <w:r w:rsidR="005C0FD8">
        <w:t>C</w:t>
      </w:r>
      <w:r w:rsidR="000B7A38">
        <w:t>omplexity</w:t>
      </w:r>
      <w:r>
        <w:t xml:space="preserve"> and</w:t>
      </w:r>
      <w:r w:rsidR="00F0279F">
        <w:t xml:space="preserve"> </w:t>
      </w:r>
      <w:r w:rsidR="005C0FD8">
        <w:t>B</w:t>
      </w:r>
      <w:r w:rsidR="00B90927">
        <w:t xml:space="preserve">ig </w:t>
      </w:r>
      <w:r w:rsidR="005C0FD8">
        <w:t>D</w:t>
      </w:r>
      <w:r w:rsidR="00B90927">
        <w:t xml:space="preserve">ata </w:t>
      </w:r>
    </w:p>
    <w:p w14:paraId="754DC76F" w14:textId="77777777" w:rsidR="005C0FD8" w:rsidRDefault="005C0FD8" w:rsidP="005C0FD8"/>
    <w:p w14:paraId="43E8D121" w14:textId="77777777" w:rsidR="000B2290" w:rsidRDefault="00060094" w:rsidP="005C0FD8">
      <w:r>
        <w:t>To</w:t>
      </w:r>
      <w:r w:rsidR="000B2290">
        <w:t xml:space="preserve"> sit in a room with </w:t>
      </w:r>
      <w:r w:rsidR="00172295">
        <w:t xml:space="preserve">some of </w:t>
      </w:r>
      <w:r w:rsidR="000B2290">
        <w:t xml:space="preserve">the smartest geeks in the world—folks like Dr. Cynthia </w:t>
      </w:r>
      <w:proofErr w:type="spellStart"/>
      <w:r w:rsidR="000B2290">
        <w:t>Breazeal</w:t>
      </w:r>
      <w:proofErr w:type="spellEnd"/>
      <w:r w:rsidR="000B2290">
        <w:t xml:space="preserve">, inventor of </w:t>
      </w:r>
      <w:hyperlink r:id="rId7" w:history="1">
        <w:r w:rsidR="000B2290" w:rsidRPr="00F0279F">
          <w:rPr>
            <w:rStyle w:val="Hyperlink"/>
          </w:rPr>
          <w:t>the JIBO robot</w:t>
        </w:r>
      </w:hyperlink>
      <w:r w:rsidR="000B2290">
        <w:t xml:space="preserve">; </w:t>
      </w:r>
      <w:hyperlink r:id="rId8" w:history="1">
        <w:r w:rsidR="000B2290" w:rsidRPr="00AA4068">
          <w:rPr>
            <w:rStyle w:val="Hyperlink"/>
          </w:rPr>
          <w:t xml:space="preserve">Sheldon Monteiro from </w:t>
        </w:r>
        <w:proofErr w:type="spellStart"/>
        <w:r w:rsidR="000B2290" w:rsidRPr="00AA4068">
          <w:rPr>
            <w:rStyle w:val="Hyperlink"/>
          </w:rPr>
          <w:t>SapientNitro</w:t>
        </w:r>
        <w:proofErr w:type="spellEnd"/>
      </w:hyperlink>
      <w:r w:rsidR="000B2290">
        <w:rPr>
          <w:rStyle w:val="Hyperlink"/>
        </w:rPr>
        <w:t xml:space="preserve">; </w:t>
      </w:r>
      <w:r w:rsidR="000B2290">
        <w:t xml:space="preserve">David Schwarz of </w:t>
      </w:r>
      <w:hyperlink r:id="rId9" w:history="1">
        <w:r w:rsidR="000B2290" w:rsidRPr="00140245">
          <w:rPr>
            <w:rStyle w:val="Hyperlink"/>
          </w:rPr>
          <w:t>Hush</w:t>
        </w:r>
      </w:hyperlink>
      <w:r w:rsidR="000B2290">
        <w:t xml:space="preserve">; and </w:t>
      </w:r>
      <w:hyperlink r:id="rId10" w:history="1">
        <w:r w:rsidR="000B2290" w:rsidRPr="00AA4068">
          <w:rPr>
            <w:rStyle w:val="Hyperlink"/>
          </w:rPr>
          <w:t xml:space="preserve">Fernanda </w:t>
        </w:r>
        <w:proofErr w:type="spellStart"/>
        <w:r w:rsidR="000B2290" w:rsidRPr="00AA4068">
          <w:rPr>
            <w:rStyle w:val="Hyperlink"/>
          </w:rPr>
          <w:t>Viégas</w:t>
        </w:r>
        <w:proofErr w:type="spellEnd"/>
      </w:hyperlink>
      <w:r w:rsidR="000B2290">
        <w:t>, co-leader of Google’s “Big Picture” visualization group</w:t>
      </w:r>
      <w:r>
        <w:t xml:space="preserve">, </w:t>
      </w:r>
      <w:r w:rsidR="000B2290">
        <w:t xml:space="preserve">to name just a few—for two days at our recent </w:t>
      </w:r>
      <w:hyperlink r:id="rId11" w:history="1">
        <w:proofErr w:type="spellStart"/>
        <w:r w:rsidR="000B2290" w:rsidRPr="00A57769">
          <w:rPr>
            <w:rStyle w:val="Hyperlink"/>
          </w:rPr>
          <w:t>CreateTech</w:t>
        </w:r>
        <w:proofErr w:type="spellEnd"/>
        <w:r w:rsidR="000B2290" w:rsidRPr="00A57769">
          <w:rPr>
            <w:rStyle w:val="Hyperlink"/>
          </w:rPr>
          <w:t xml:space="preserve"> conference</w:t>
        </w:r>
      </w:hyperlink>
      <w:r>
        <w:t>,</w:t>
      </w:r>
      <w:r w:rsidR="000464FB">
        <w:t xml:space="preserve"> has been a dream for me since I conceived </w:t>
      </w:r>
      <w:proofErr w:type="spellStart"/>
      <w:r w:rsidR="000464FB">
        <w:t>CreateTech</w:t>
      </w:r>
      <w:proofErr w:type="spellEnd"/>
      <w:r w:rsidR="00056FC2">
        <w:t xml:space="preserve"> with my agency colleagues</w:t>
      </w:r>
      <w:r>
        <w:t xml:space="preserve"> in 2010. </w:t>
      </w:r>
      <w:r w:rsidR="00E44CEB">
        <w:t>And I’m sure a</w:t>
      </w:r>
      <w:r>
        <w:t>nyone interested</w:t>
      </w:r>
      <w:r w:rsidR="000464FB">
        <w:t xml:space="preserve"> in computer science, technology and the future of advertising</w:t>
      </w:r>
      <w:r>
        <w:t xml:space="preserve"> would want to be</w:t>
      </w:r>
      <w:r w:rsidR="002137C3">
        <w:t xml:space="preserve"> with me</w:t>
      </w:r>
      <w:r>
        <w:t xml:space="preserve"> in that room.</w:t>
      </w:r>
      <w:r w:rsidR="00172295">
        <w:t xml:space="preserve"> </w:t>
      </w:r>
    </w:p>
    <w:p w14:paraId="55ABB6BA" w14:textId="77777777" w:rsidR="00172295" w:rsidRDefault="00172295" w:rsidP="005C0FD8"/>
    <w:p w14:paraId="378DF24F" w14:textId="5AE76DD6" w:rsidR="006866FE" w:rsidRDefault="00060094" w:rsidP="005C0FD8">
      <w:r>
        <w:t>This</w:t>
      </w:r>
      <w:r w:rsidR="000464FB">
        <w:t xml:space="preserve"> year</w:t>
      </w:r>
      <w:r>
        <w:t xml:space="preserve"> I was struck by how </w:t>
      </w:r>
      <w:r w:rsidR="00056FC2">
        <w:t xml:space="preserve">our </w:t>
      </w:r>
      <w:r w:rsidR="000464FB">
        <w:t xml:space="preserve">vision for this </w:t>
      </w:r>
      <w:r>
        <w:t>conference—</w:t>
      </w:r>
      <w:r w:rsidR="000464FB">
        <w:t>to be at the cutting edge of tech and advertising</w:t>
      </w:r>
      <w:r>
        <w:t>—</w:t>
      </w:r>
      <w:r w:rsidR="00056FC2" w:rsidRPr="003A1A31">
        <w:t>has succeeded</w:t>
      </w:r>
      <w:r w:rsidR="00056FC2">
        <w:rPr>
          <w:i/>
        </w:rPr>
        <w:t xml:space="preserve"> </w:t>
      </w:r>
      <w:r w:rsidR="00056FC2">
        <w:t>and even surprised me</w:t>
      </w:r>
      <w:r w:rsidR="00EF1C40">
        <w:t>,</w:t>
      </w:r>
      <w:r w:rsidR="00056FC2">
        <w:t xml:space="preserve"> given that the entire population is tech obsessed</w:t>
      </w:r>
      <w:r w:rsidR="000464FB">
        <w:t xml:space="preserve">. </w:t>
      </w:r>
      <w:r w:rsidR="00172295">
        <w:t>The thread that wove thr</w:t>
      </w:r>
      <w:r w:rsidR="00A3388A">
        <w:t>ough many of the presentations and talks</w:t>
      </w:r>
      <w:r w:rsidR="00172295">
        <w:t xml:space="preserve"> was </w:t>
      </w:r>
      <w:r>
        <w:t>this:</w:t>
      </w:r>
      <w:r w:rsidR="00172295">
        <w:t xml:space="preserve"> </w:t>
      </w:r>
      <w:r>
        <w:t>E</w:t>
      </w:r>
      <w:r w:rsidR="00172295">
        <w:t>v</w:t>
      </w:r>
      <w:r>
        <w:t xml:space="preserve">en with the growing complexity </w:t>
      </w:r>
      <w:r w:rsidR="00172295">
        <w:t>of our digital world</w:t>
      </w:r>
      <w:r>
        <w:t xml:space="preserve">; </w:t>
      </w:r>
      <w:r w:rsidR="006866FE">
        <w:t xml:space="preserve">the fascination, even </w:t>
      </w:r>
      <w:r>
        <w:t xml:space="preserve">the </w:t>
      </w:r>
      <w:r w:rsidR="006866FE">
        <w:t>dread</w:t>
      </w:r>
      <w:r>
        <w:t>,</w:t>
      </w:r>
      <w:r w:rsidR="006866FE">
        <w:t xml:space="preserve"> of all the data</w:t>
      </w:r>
      <w:r>
        <w:t>;</w:t>
      </w:r>
      <w:r w:rsidR="00172295">
        <w:t xml:space="preserve"> </w:t>
      </w:r>
      <w:r>
        <w:t>everything is</w:t>
      </w:r>
      <w:r w:rsidR="00172295">
        <w:t xml:space="preserve"> driving toward </w:t>
      </w:r>
      <w:hyperlink r:id="rId12" w:history="1">
        <w:r w:rsidR="00172295" w:rsidRPr="00D92501">
          <w:rPr>
            <w:rStyle w:val="Hyperlink"/>
            <w:i/>
          </w:rPr>
          <w:t>more personal experience</w:t>
        </w:r>
      </w:hyperlink>
      <w:r w:rsidR="00172295">
        <w:t>. Even the</w:t>
      </w:r>
      <w:r w:rsidR="00610E22">
        <w:t xml:space="preserve"> </w:t>
      </w:r>
      <w:hyperlink r:id="rId13" w:history="1">
        <w:r w:rsidR="000B2290" w:rsidRPr="000B2290">
          <w:rPr>
            <w:rStyle w:val="Hyperlink"/>
          </w:rPr>
          <w:t xml:space="preserve"> </w:t>
        </w:r>
        <w:r w:rsidR="00610E22" w:rsidRPr="000B2290">
          <w:rPr>
            <w:rStyle w:val="Hyperlink"/>
          </w:rPr>
          <w:t>Internet of Things</w:t>
        </w:r>
      </w:hyperlink>
      <w:r w:rsidR="00172295">
        <w:t xml:space="preserve"> won’t, ultimately, remove </w:t>
      </w:r>
      <w:r w:rsidR="00610E22">
        <w:t>computing and technology further from the personal sphere</w:t>
      </w:r>
      <w:r w:rsidR="006866FE">
        <w:t xml:space="preserve"> but</w:t>
      </w:r>
      <w:ins w:id="0" w:author="Havas Health" w:date="2014-11-26T14:03:00Z">
        <w:r w:rsidR="00D92501">
          <w:t>,</w:t>
        </w:r>
      </w:ins>
      <w:r w:rsidR="006866FE">
        <w:t xml:space="preserve"> </w:t>
      </w:r>
      <w:ins w:id="1" w:author="Havas Health" w:date="2014-11-26T14:03:00Z">
        <w:r w:rsidR="00D92501">
          <w:t xml:space="preserve">instead, </w:t>
        </w:r>
      </w:ins>
      <w:r>
        <w:t xml:space="preserve">will </w:t>
      </w:r>
      <w:r w:rsidR="006866FE">
        <w:t>allow enhanced inter</w:t>
      </w:r>
      <w:r w:rsidR="000464FB">
        <w:t>person</w:t>
      </w:r>
      <w:r>
        <w:t>al and</w:t>
      </w:r>
      <w:r w:rsidR="000464FB">
        <w:t xml:space="preserve"> human-</w:t>
      </w:r>
      <w:r w:rsidR="006866FE">
        <w:t>computer interaction</w:t>
      </w:r>
      <w:r w:rsidR="00B90927">
        <w:t>.</w:t>
      </w:r>
      <w:r w:rsidR="005C0FD8">
        <w:t xml:space="preserve"> </w:t>
      </w:r>
    </w:p>
    <w:p w14:paraId="5B959A63" w14:textId="77777777" w:rsidR="006866FE" w:rsidRDefault="006866FE" w:rsidP="005C0FD8"/>
    <w:p w14:paraId="1550B211" w14:textId="2B318805" w:rsidR="00767582" w:rsidRDefault="00E44CEB" w:rsidP="00767582">
      <w:r>
        <w:t xml:space="preserve">To communicate </w:t>
      </w:r>
      <w:r w:rsidR="00B90927">
        <w:t xml:space="preserve">effectively </w:t>
      </w:r>
      <w:r w:rsidR="00172295">
        <w:t>in this new world</w:t>
      </w:r>
      <w:ins w:id="2" w:author="Havas Health" w:date="2014-11-26T14:03:00Z">
        <w:r w:rsidR="00D92501">
          <w:t>,</w:t>
        </w:r>
      </w:ins>
      <w:r w:rsidR="00172295">
        <w:t xml:space="preserve"> </w:t>
      </w:r>
      <w:r>
        <w:t xml:space="preserve">we </w:t>
      </w:r>
      <w:r w:rsidR="00B90927">
        <w:t xml:space="preserve">will </w:t>
      </w:r>
      <w:r>
        <w:t xml:space="preserve">need to embrace </w:t>
      </w:r>
      <w:r w:rsidR="00B90927">
        <w:t>the complexity of life’s contexts</w:t>
      </w:r>
      <w:r>
        <w:t>, as well as</w:t>
      </w:r>
      <w:r w:rsidR="006866FE">
        <w:t xml:space="preserve"> all the data that makes those contexts available</w:t>
      </w:r>
      <w:r w:rsidR="008F6172">
        <w:t xml:space="preserve">, </w:t>
      </w:r>
      <w:r w:rsidR="00610E22">
        <w:t>from the intimacy of wearable tech</w:t>
      </w:r>
      <w:del w:id="3" w:author="Havas Health" w:date="2014-11-26T14:04:00Z">
        <w:r w:rsidR="006866FE" w:rsidDel="00D92501">
          <w:delText>,</w:delText>
        </w:r>
      </w:del>
      <w:r w:rsidR="006866FE">
        <w:t xml:space="preserve"> through our behaviors on the </w:t>
      </w:r>
      <w:ins w:id="4" w:author="Havas Health" w:date="2014-11-26T14:04:00Z">
        <w:r w:rsidR="00D92501">
          <w:t>W</w:t>
        </w:r>
      </w:ins>
      <w:del w:id="5" w:author="Havas Health" w:date="2014-11-26T14:04:00Z">
        <w:r w:rsidR="006866FE" w:rsidDel="00D92501">
          <w:delText>w</w:delText>
        </w:r>
      </w:del>
      <w:r w:rsidR="006866FE">
        <w:t>eb</w:t>
      </w:r>
      <w:r>
        <w:t xml:space="preserve">; </w:t>
      </w:r>
      <w:r w:rsidR="006866FE">
        <w:t xml:space="preserve">from </w:t>
      </w:r>
      <w:r w:rsidR="000464FB">
        <w:t>connected appliances and spaces</w:t>
      </w:r>
      <w:r>
        <w:t xml:space="preserve"> to </w:t>
      </w:r>
      <w:r w:rsidR="006866FE">
        <w:t xml:space="preserve">autonomous </w:t>
      </w:r>
      <w:r w:rsidR="00610E22">
        <w:t>robot</w:t>
      </w:r>
      <w:r w:rsidR="006866FE">
        <w:t>s</w:t>
      </w:r>
      <w:r w:rsidR="00610E22">
        <w:t xml:space="preserve"> </w:t>
      </w:r>
      <w:r w:rsidR="00F0279F">
        <w:t xml:space="preserve">that </w:t>
      </w:r>
      <w:r w:rsidR="00471256">
        <w:t>will</w:t>
      </w:r>
      <w:r w:rsidR="00F0279F">
        <w:t xml:space="preserve"> become</w:t>
      </w:r>
      <w:r w:rsidR="00610E22">
        <w:t xml:space="preserve"> part of the family</w:t>
      </w:r>
      <w:r w:rsidR="00B90927">
        <w:t>.</w:t>
      </w:r>
      <w:del w:id="6" w:author="Havas Health" w:date="2014-11-26T14:04:00Z">
        <w:r w:rsidR="008F6172" w:rsidDel="00D92501">
          <w:delText xml:space="preserve"> </w:delText>
        </w:r>
        <w:r w:rsidR="006866FE" w:rsidDel="00D92501">
          <w:delText xml:space="preserve"> </w:delText>
        </w:r>
      </w:del>
      <w:ins w:id="7" w:author="Havas Health" w:date="2014-11-26T14:04:00Z">
        <w:r w:rsidR="00D92501">
          <w:t xml:space="preserve"> </w:t>
        </w:r>
      </w:ins>
      <w:r w:rsidR="006866FE">
        <w:t xml:space="preserve">We are on the brink of a revolution where computers will be </w:t>
      </w:r>
      <w:r>
        <w:t xml:space="preserve">even </w:t>
      </w:r>
      <w:r w:rsidR="006866FE">
        <w:t>more</w:t>
      </w:r>
      <w:r>
        <w:t xml:space="preserve"> </w:t>
      </w:r>
      <w:r w:rsidR="006866FE">
        <w:t>part of our daily lives</w:t>
      </w:r>
      <w:r>
        <w:t>,</w:t>
      </w:r>
      <w:r w:rsidR="006866FE">
        <w:t xml:space="preserve"> </w:t>
      </w:r>
      <w:r>
        <w:t xml:space="preserve">and </w:t>
      </w:r>
      <w:r w:rsidR="006866FE">
        <w:t xml:space="preserve">in a deeper fashion. With </w:t>
      </w:r>
      <w:r w:rsidR="00EF1C40">
        <w:t xml:space="preserve">home </w:t>
      </w:r>
      <w:r w:rsidR="006866FE">
        <w:t xml:space="preserve">robots, for instance, we’re </w:t>
      </w:r>
      <w:r>
        <w:t>forecasting</w:t>
      </w:r>
      <w:r w:rsidR="00FD350C">
        <w:t xml:space="preserve"> </w:t>
      </w:r>
      <w:r w:rsidR="006866FE">
        <w:t>pretty far into the future in an almost science</w:t>
      </w:r>
      <w:r w:rsidR="002137C3">
        <w:t>-</w:t>
      </w:r>
      <w:r w:rsidR="006866FE">
        <w:t>fiction way</w:t>
      </w:r>
      <w:r>
        <w:t xml:space="preserve">, </w:t>
      </w:r>
      <w:r w:rsidR="006866FE">
        <w:t xml:space="preserve">but the technology is here today, as Dr. </w:t>
      </w:r>
      <w:proofErr w:type="spellStart"/>
      <w:r w:rsidR="006866FE">
        <w:t>Breazeal</w:t>
      </w:r>
      <w:proofErr w:type="spellEnd"/>
      <w:r w:rsidR="006866FE">
        <w:t xml:space="preserve"> and her </w:t>
      </w:r>
      <w:proofErr w:type="spellStart"/>
      <w:r w:rsidR="006866FE">
        <w:t>Jibo</w:t>
      </w:r>
      <w:proofErr w:type="spellEnd"/>
      <w:r w:rsidR="006866FE">
        <w:t xml:space="preserve"> robot remind us.</w:t>
      </w:r>
      <w:r w:rsidR="00767582">
        <w:t xml:space="preserve"> Dr. </w:t>
      </w:r>
      <w:proofErr w:type="spellStart"/>
      <w:r w:rsidR="00767582">
        <w:t>Breazeal</w:t>
      </w:r>
      <w:proofErr w:type="spellEnd"/>
      <w:r w:rsidR="00767582">
        <w:t xml:space="preserve"> </w:t>
      </w:r>
      <w:r>
        <w:t xml:space="preserve">predicts </w:t>
      </w:r>
      <w:r w:rsidR="00767582">
        <w:t>that our relationship to computers will change dramatically once we move away from interacting with them primarily via screens</w:t>
      </w:r>
      <w:r>
        <w:t xml:space="preserve"> and </w:t>
      </w:r>
      <w:r w:rsidR="002137C3">
        <w:t xml:space="preserve">begin to </w:t>
      </w:r>
      <w:r>
        <w:t>live in</w:t>
      </w:r>
      <w:r w:rsidR="00767582">
        <w:t xml:space="preserve"> a world where computers take their place as part of the family; in other words, when they become part of human groups. And as that happens, </w:t>
      </w:r>
      <w:r w:rsidR="00FD350C">
        <w:t xml:space="preserve">we’ll find it ever more important to </w:t>
      </w:r>
      <w:r w:rsidR="00767582">
        <w:t>understand when it is appropriate to speak to, interact with or communicate with a member of the group</w:t>
      </w:r>
      <w:r w:rsidR="00FD350C">
        <w:t xml:space="preserve">: </w:t>
      </w:r>
      <w:ins w:id="8" w:author="Havas Health" w:date="2014-11-26T14:05:00Z">
        <w:r w:rsidR="00D92501">
          <w:t>in other words,</w:t>
        </w:r>
      </w:ins>
      <w:del w:id="9" w:author="Havas Health" w:date="2014-11-26T14:05:00Z">
        <w:r w:rsidR="00FD350C" w:rsidDel="00D92501">
          <w:delText>It’s</w:delText>
        </w:r>
      </w:del>
      <w:r w:rsidR="00FD350C">
        <w:t xml:space="preserve"> robot etiquette. </w:t>
      </w:r>
    </w:p>
    <w:p w14:paraId="53CBF171" w14:textId="77777777" w:rsidR="00B60D54" w:rsidRDefault="00B60D54" w:rsidP="005C0FD8"/>
    <w:p w14:paraId="51FA6FE4" w14:textId="263BE004" w:rsidR="00735221" w:rsidRDefault="00735221" w:rsidP="00735221">
      <w:r>
        <w:t xml:space="preserve">In terms of our businesses and the way we design things, we are just </w:t>
      </w:r>
      <w:r w:rsidR="00FD350C">
        <w:t>learn</w:t>
      </w:r>
      <w:r w:rsidR="002137C3">
        <w:t>ing</w:t>
      </w:r>
      <w:r>
        <w:t xml:space="preserve"> what it </w:t>
      </w:r>
      <w:r w:rsidR="00FD350C">
        <w:t>means</w:t>
      </w:r>
      <w:r>
        <w:t xml:space="preserve"> to be able to respond appropriately in a context-rich environment where we </w:t>
      </w:r>
      <w:r w:rsidR="002137C3">
        <w:t>know</w:t>
      </w:r>
      <w:r>
        <w:t xml:space="preserve"> not only </w:t>
      </w:r>
      <w:r w:rsidRPr="00140245">
        <w:rPr>
          <w:i/>
        </w:rPr>
        <w:t>who</w:t>
      </w:r>
      <w:r>
        <w:t xml:space="preserve"> you are but </w:t>
      </w:r>
      <w:r w:rsidRPr="00140245">
        <w:rPr>
          <w:i/>
        </w:rPr>
        <w:t>where</w:t>
      </w:r>
      <w:r>
        <w:t xml:space="preserve"> you are, how you’re feeling, whether it’s cold or hot, whether your team just won … in other words, all the </w:t>
      </w:r>
      <w:r w:rsidR="00FD350C">
        <w:t>data</w:t>
      </w:r>
      <w:r>
        <w:t xml:space="preserve"> </w:t>
      </w:r>
      <w:r w:rsidR="00FD350C">
        <w:t xml:space="preserve">that’s fast </w:t>
      </w:r>
      <w:r>
        <w:t xml:space="preserve">becoming available to us. </w:t>
      </w:r>
      <w:r w:rsidR="006866FE">
        <w:t xml:space="preserve">Learning to read the context from all </w:t>
      </w:r>
      <w:r w:rsidR="00FD350C">
        <w:t xml:space="preserve">that </w:t>
      </w:r>
      <w:del w:id="10" w:author="Havas Health" w:date="2014-11-26T14:06:00Z">
        <w:r w:rsidR="006866FE" w:rsidDel="00D92501">
          <w:delText xml:space="preserve">new </w:delText>
        </w:r>
      </w:del>
      <w:r w:rsidR="006866FE">
        <w:t xml:space="preserve">data will allow marketers, advertisers and anyone else to know </w:t>
      </w:r>
      <w:r w:rsidR="006866FE" w:rsidRPr="003A1A31">
        <w:rPr>
          <w:i/>
        </w:rPr>
        <w:t>when it is appropriate</w:t>
      </w:r>
      <w:r w:rsidR="006866FE">
        <w:t xml:space="preserve"> to communicate. And getting that close</w:t>
      </w:r>
      <w:r w:rsidR="00FD350C">
        <w:t xml:space="preserve"> to people</w:t>
      </w:r>
      <w:r w:rsidR="006866FE">
        <w:t xml:space="preserve"> will require our learning to live with </w:t>
      </w:r>
      <w:r w:rsidR="00FD350C">
        <w:t>them—</w:t>
      </w:r>
      <w:r w:rsidR="006866FE">
        <w:t>not just talk to them on our terms.</w:t>
      </w:r>
    </w:p>
    <w:p w14:paraId="0FA350A1" w14:textId="77777777" w:rsidR="005C0FD8" w:rsidRDefault="005C0FD8" w:rsidP="005C0FD8"/>
    <w:p w14:paraId="0758D8F4" w14:textId="77777777" w:rsidR="00025CA1" w:rsidRDefault="00FD350C" w:rsidP="008F6172">
      <w:r>
        <w:t xml:space="preserve">Although </w:t>
      </w:r>
      <w:r w:rsidR="000B7A38">
        <w:t>o</w:t>
      </w:r>
      <w:r w:rsidR="00B90927">
        <w:t xml:space="preserve">ur </w:t>
      </w:r>
      <w:r w:rsidR="005C0FD8">
        <w:t xml:space="preserve">relationship with </w:t>
      </w:r>
      <w:r w:rsidR="008F6172">
        <w:t>B</w:t>
      </w:r>
      <w:r w:rsidR="005C0FD8">
        <w:t xml:space="preserve">ig </w:t>
      </w:r>
      <w:r w:rsidR="008F6172">
        <w:t>D</w:t>
      </w:r>
      <w:r w:rsidR="005C0FD8">
        <w:t>ata is in it</w:t>
      </w:r>
      <w:r w:rsidR="00B90927">
        <w:t>s early stages</w:t>
      </w:r>
      <w:r w:rsidR="008F6172">
        <w:t>,</w:t>
      </w:r>
      <w:r w:rsidR="00B90927">
        <w:t xml:space="preserve"> </w:t>
      </w:r>
      <w:r w:rsidR="005C0FD8">
        <w:t>it is already</w:t>
      </w:r>
      <w:r w:rsidR="00B90927">
        <w:t xml:space="preserve"> leading us to remarkable insights and even emotional experiences</w:t>
      </w:r>
      <w:r w:rsidR="005C0FD8">
        <w:t>.</w:t>
      </w:r>
      <w:r w:rsidR="008F6172">
        <w:t xml:space="preserve"> </w:t>
      </w:r>
      <w:r w:rsidR="00172295">
        <w:t>D</w:t>
      </w:r>
      <w:r w:rsidR="009F3919">
        <w:t xml:space="preserve">igital technologies are </w:t>
      </w:r>
      <w:r w:rsidR="00471256">
        <w:t>ever more</w:t>
      </w:r>
      <w:r w:rsidR="009F3919">
        <w:t xml:space="preserve"> embedded in o</w:t>
      </w:r>
      <w:r w:rsidR="00471256">
        <w:t xml:space="preserve">ur lives—in the things we use and </w:t>
      </w:r>
      <w:r w:rsidR="009F3919">
        <w:t>the places we live, work and shop. And these technologies communicate with us and each other continually through networks</w:t>
      </w:r>
      <w:r>
        <w:t>,</w:t>
      </w:r>
      <w:r w:rsidR="009F3919">
        <w:t xml:space="preserve"> growing like a living root </w:t>
      </w:r>
      <w:r w:rsidR="00025CA1">
        <w:t>system</w:t>
      </w:r>
      <w:r w:rsidR="009F3919">
        <w:t xml:space="preserve"> </w:t>
      </w:r>
      <w:r>
        <w:t xml:space="preserve">in </w:t>
      </w:r>
      <w:r w:rsidR="009F3919">
        <w:t xml:space="preserve">the digital forest. </w:t>
      </w:r>
    </w:p>
    <w:p w14:paraId="7687BF69" w14:textId="77777777" w:rsidR="00172295" w:rsidRDefault="00172295" w:rsidP="00140245"/>
    <w:p w14:paraId="50C716E1" w14:textId="77777777" w:rsidR="009F3919" w:rsidRDefault="00334CF4" w:rsidP="00A57769">
      <w:r>
        <w:t>A</w:t>
      </w:r>
      <w:r w:rsidR="009F3919">
        <w:t>nalytics are getting good</w:t>
      </w:r>
      <w:r w:rsidR="00025CA1">
        <w:t>,</w:t>
      </w:r>
      <w:r w:rsidR="009F3919">
        <w:t xml:space="preserve"> but right n</w:t>
      </w:r>
      <w:r>
        <w:t>ow we don’t have the communication</w:t>
      </w:r>
      <w:r w:rsidR="009F3919">
        <w:t xml:space="preserve"> chops to be able to respond appropriately to the data that we have.</w:t>
      </w:r>
      <w:r w:rsidR="005161C2">
        <w:t xml:space="preserve"> David Schwarz talked about how we’re still at a utilitarian stage of design for the connected world</w:t>
      </w:r>
      <w:r w:rsidR="00477698">
        <w:t>. We</w:t>
      </w:r>
      <w:r w:rsidR="005161C2">
        <w:t xml:space="preserve"> need to learn to become more expressive and</w:t>
      </w:r>
      <w:r w:rsidR="00477698">
        <w:t xml:space="preserve"> </w:t>
      </w:r>
      <w:r w:rsidR="005161C2">
        <w:t>more empath</w:t>
      </w:r>
      <w:r w:rsidR="00FD350C">
        <w:t>et</w:t>
      </w:r>
      <w:r w:rsidR="005161C2">
        <w:t>ic in the connected age.</w:t>
      </w:r>
    </w:p>
    <w:p w14:paraId="00C599C6" w14:textId="77777777" w:rsidR="009F3919" w:rsidRDefault="009F3919" w:rsidP="0031634A"/>
    <w:p w14:paraId="37A8E0DA" w14:textId="430328DF" w:rsidR="0031634A" w:rsidRDefault="00E868E2" w:rsidP="00A57769">
      <w:r>
        <w:t>Unfortunately, the inclination of many in a</w:t>
      </w:r>
      <w:r w:rsidR="0031634A">
        <w:t>dvertising</w:t>
      </w:r>
      <w:r>
        <w:t xml:space="preserve"> is </w:t>
      </w:r>
      <w:r w:rsidR="005F0CA4">
        <w:t xml:space="preserve">to </w:t>
      </w:r>
      <w:r w:rsidR="0031634A">
        <w:t xml:space="preserve">simplify </w:t>
      </w:r>
      <w:r>
        <w:t xml:space="preserve">what’s </w:t>
      </w:r>
      <w:r w:rsidR="005F0CA4">
        <w:t>happening in technology</w:t>
      </w:r>
      <w:r>
        <w:t>, reverting</w:t>
      </w:r>
      <w:r w:rsidR="005F0CA4">
        <w:t xml:space="preserve"> </w:t>
      </w:r>
      <w:r w:rsidR="00140245">
        <w:t>to</w:t>
      </w:r>
      <w:r w:rsidR="00A57769">
        <w:t xml:space="preserve"> an older model. </w:t>
      </w:r>
      <w:r w:rsidR="00140245">
        <w:t xml:space="preserve">Witness the continued emphasis on </w:t>
      </w:r>
      <w:hyperlink r:id="rId14" w:history="1">
        <w:r w:rsidR="00140245" w:rsidRPr="00E868E2">
          <w:rPr>
            <w:rStyle w:val="Hyperlink"/>
          </w:rPr>
          <w:t>“</w:t>
        </w:r>
        <w:r w:rsidRPr="00E868E2">
          <w:rPr>
            <w:rStyle w:val="Hyperlink"/>
          </w:rPr>
          <w:t>storytelling</w:t>
        </w:r>
        <w:r w:rsidR="00140245" w:rsidRPr="00E868E2">
          <w:rPr>
            <w:rStyle w:val="Hyperlink"/>
          </w:rPr>
          <w:t>”</w:t>
        </w:r>
      </w:hyperlink>
      <w:r w:rsidR="002137C3">
        <w:t xml:space="preserve">; a </w:t>
      </w:r>
      <w:r>
        <w:t xml:space="preserve">buzzword for decades, it’s too broad and </w:t>
      </w:r>
      <w:r w:rsidR="00960863">
        <w:t xml:space="preserve">shallow </w:t>
      </w:r>
      <w:r>
        <w:t>to apply in today’s technology-enabled world</w:t>
      </w:r>
      <w:r w:rsidR="005F0CA4">
        <w:t>.</w:t>
      </w:r>
      <w:r w:rsidR="00025CA1">
        <w:t xml:space="preserve"> </w:t>
      </w:r>
      <w:r w:rsidR="005161C2">
        <w:t xml:space="preserve">And as </w:t>
      </w:r>
      <w:hyperlink r:id="rId15" w:history="1">
        <w:r w:rsidR="005161C2" w:rsidRPr="00AA4068">
          <w:rPr>
            <w:rStyle w:val="Hyperlink"/>
          </w:rPr>
          <w:t>Sheldon Monteiro</w:t>
        </w:r>
      </w:hyperlink>
      <w:r w:rsidR="005161C2">
        <w:t xml:space="preserve"> pointed out, </w:t>
      </w:r>
      <w:r w:rsidR="00A57769">
        <w:t xml:space="preserve">it is </w:t>
      </w:r>
      <w:r w:rsidR="005161C2">
        <w:t xml:space="preserve">only </w:t>
      </w:r>
      <w:r w:rsidR="002137C3">
        <w:t xml:space="preserve">one </w:t>
      </w:r>
      <w:r w:rsidR="005161C2">
        <w:t xml:space="preserve">part of what businesses are looking for </w:t>
      </w:r>
      <w:r w:rsidR="00FD350C">
        <w:t xml:space="preserve">when </w:t>
      </w:r>
      <w:r w:rsidR="005161C2">
        <w:t xml:space="preserve">designing systems of </w:t>
      </w:r>
      <w:r w:rsidR="00960863">
        <w:t>360</w:t>
      </w:r>
      <w:ins w:id="11" w:author="Havas Health" w:date="2014-11-26T14:07:00Z">
        <w:r w:rsidR="00D92501">
          <w:t>-</w:t>
        </w:r>
      </w:ins>
      <w:del w:id="12" w:author="Havas Health" w:date="2014-11-26T14:07:00Z">
        <w:r w:rsidR="00960863" w:rsidDel="00D92501">
          <w:delText xml:space="preserve"> </w:delText>
        </w:r>
      </w:del>
      <w:bookmarkStart w:id="13" w:name="_GoBack"/>
      <w:bookmarkEnd w:id="13"/>
      <w:r w:rsidR="00960863">
        <w:t xml:space="preserve">degree, always-on customer </w:t>
      </w:r>
      <w:r w:rsidR="005161C2">
        <w:t>engagement.</w:t>
      </w:r>
    </w:p>
    <w:p w14:paraId="64C6CD35" w14:textId="77777777" w:rsidR="0031634A" w:rsidRDefault="0031634A" w:rsidP="0031634A"/>
    <w:p w14:paraId="39BB5088" w14:textId="6A326AA1" w:rsidR="005F0CA4" w:rsidRDefault="00D92501" w:rsidP="00A57769">
      <w:hyperlink r:id="rId16" w:history="1">
        <w:r w:rsidR="005F0CA4" w:rsidRPr="00AA4068">
          <w:rPr>
            <w:rStyle w:val="Hyperlink"/>
          </w:rPr>
          <w:t xml:space="preserve">Fernanda </w:t>
        </w:r>
        <w:proofErr w:type="spellStart"/>
        <w:r w:rsidR="00AA4068" w:rsidRPr="00AA4068">
          <w:rPr>
            <w:rStyle w:val="Hyperlink"/>
          </w:rPr>
          <w:t>Viégas</w:t>
        </w:r>
        <w:proofErr w:type="spellEnd"/>
      </w:hyperlink>
      <w:r w:rsidR="00AA4068">
        <w:t xml:space="preserve"> </w:t>
      </w:r>
      <w:r w:rsidR="0031634A">
        <w:t>said</w:t>
      </w:r>
      <w:r w:rsidR="005F0CA4">
        <w:t xml:space="preserve"> we need to </w:t>
      </w:r>
      <w:r w:rsidR="002137C3">
        <w:t xml:space="preserve">appreciate </w:t>
      </w:r>
      <w:r w:rsidR="00767582">
        <w:t xml:space="preserve">the opportunities </w:t>
      </w:r>
      <w:r w:rsidR="002137C3">
        <w:t>that Big Data and all its complexity</w:t>
      </w:r>
      <w:del w:id="14" w:author="Havas Health" w:date="2014-11-26T14:04:00Z">
        <w:r w:rsidR="002137C3" w:rsidDel="00D92501">
          <w:delText xml:space="preserve"> </w:delText>
        </w:r>
        <w:r w:rsidR="00767582" w:rsidDel="00D92501">
          <w:delText xml:space="preserve"> </w:delText>
        </w:r>
      </w:del>
      <w:ins w:id="15" w:author="Havas Health" w:date="2014-11-26T14:04:00Z">
        <w:r>
          <w:t xml:space="preserve"> </w:t>
        </w:r>
      </w:ins>
      <w:r w:rsidR="00767582">
        <w:t xml:space="preserve">is </w:t>
      </w:r>
      <w:r w:rsidR="003029BD">
        <w:t>giving us</w:t>
      </w:r>
      <w:r w:rsidR="00FD350C">
        <w:t>,</w:t>
      </w:r>
      <w:r w:rsidR="003029BD">
        <w:t xml:space="preserve"> </w:t>
      </w:r>
      <w:r w:rsidR="00FD350C">
        <w:t xml:space="preserve">in order </w:t>
      </w:r>
      <w:r w:rsidR="003029BD">
        <w:t>to go even deeper in our understanding of people living in the world now</w:t>
      </w:r>
      <w:r w:rsidR="005F0CA4">
        <w:t>.</w:t>
      </w:r>
      <w:r w:rsidR="00A57769">
        <w:t xml:space="preserve"> </w:t>
      </w:r>
      <w:r w:rsidR="00FD350C">
        <w:t>We’ll derive</w:t>
      </w:r>
      <w:del w:id="16" w:author="Havas Health" w:date="2014-11-26T14:04:00Z">
        <w:r w:rsidR="00471256" w:rsidDel="00D92501">
          <w:delText xml:space="preserve"> </w:delText>
        </w:r>
        <w:r w:rsidR="005F0CA4" w:rsidDel="00D92501">
          <w:delText xml:space="preserve"> </w:delText>
        </w:r>
      </w:del>
      <w:ins w:id="17" w:author="Havas Health" w:date="2014-11-26T14:04:00Z">
        <w:r>
          <w:t xml:space="preserve"> </w:t>
        </w:r>
      </w:ins>
      <w:r w:rsidR="005F0CA4">
        <w:t xml:space="preserve">not just </w:t>
      </w:r>
      <w:r w:rsidR="00471256" w:rsidRPr="00471256">
        <w:rPr>
          <w:i/>
        </w:rPr>
        <w:t>more</w:t>
      </w:r>
      <w:r w:rsidR="005F0CA4">
        <w:t xml:space="preserve"> </w:t>
      </w:r>
      <w:r w:rsidR="00471256">
        <w:t xml:space="preserve">information </w:t>
      </w:r>
      <w:r w:rsidR="005F0CA4">
        <w:t xml:space="preserve">but a </w:t>
      </w:r>
      <w:r w:rsidR="005F0CA4" w:rsidRPr="00471256">
        <w:rPr>
          <w:i/>
        </w:rPr>
        <w:t>higher-resolution</w:t>
      </w:r>
      <w:r w:rsidR="005F0CA4">
        <w:t xml:space="preserve"> picture of </w:t>
      </w:r>
      <w:r w:rsidR="003029BD">
        <w:t xml:space="preserve">the world </w:t>
      </w:r>
      <w:r w:rsidR="002137C3">
        <w:t xml:space="preserve">in which </w:t>
      </w:r>
      <w:r w:rsidR="003029BD">
        <w:t>brands live with people.</w:t>
      </w:r>
      <w:del w:id="18" w:author="Havas Health" w:date="2014-11-26T14:04:00Z">
        <w:r w:rsidR="003029BD" w:rsidDel="00D92501">
          <w:delText xml:space="preserve"> </w:delText>
        </w:r>
        <w:r w:rsidR="005F0CA4" w:rsidDel="00D92501">
          <w:delText xml:space="preserve"> </w:delText>
        </w:r>
      </w:del>
      <w:ins w:id="19" w:author="Havas Health" w:date="2014-11-26T14:04:00Z">
        <w:r>
          <w:t xml:space="preserve"> </w:t>
        </w:r>
      </w:ins>
    </w:p>
    <w:p w14:paraId="620D48EC" w14:textId="77777777" w:rsidR="00A57769" w:rsidRDefault="00A57769" w:rsidP="00A57769"/>
    <w:p w14:paraId="32B36592" w14:textId="77777777" w:rsidR="005161C2" w:rsidRDefault="003029BD" w:rsidP="00A57769">
      <w:r>
        <w:t>This new world of connected people, places and things</w:t>
      </w:r>
      <w:r w:rsidR="00060094">
        <w:t>,</w:t>
      </w:r>
      <w:r>
        <w:t xml:space="preserve"> and the </w:t>
      </w:r>
      <w:r w:rsidR="005161C2">
        <w:t>data</w:t>
      </w:r>
      <w:r>
        <w:t xml:space="preserve"> that flows between them</w:t>
      </w:r>
      <w:r w:rsidR="001822B9">
        <w:t>—</w:t>
      </w:r>
      <w:r w:rsidR="00A57769">
        <w:t>and what it</w:t>
      </w:r>
      <w:r w:rsidR="00F00939">
        <w:t xml:space="preserve"> represents</w:t>
      </w:r>
      <w:r w:rsidR="001822B9">
        <w:t>—</w:t>
      </w:r>
      <w:r w:rsidR="005161C2">
        <w:t xml:space="preserve">is as real as the weather. And the effects </w:t>
      </w:r>
      <w:r w:rsidR="00A57769">
        <w:t xml:space="preserve">are </w:t>
      </w:r>
      <w:r w:rsidR="005161C2">
        <w:t xml:space="preserve">as difficult to predict. But </w:t>
      </w:r>
      <w:r w:rsidR="00CA20B1">
        <w:t>i</w:t>
      </w:r>
      <w:r w:rsidR="00F00939">
        <w:t>t’s time to embrace the complexity and learn to live in the new real worlds</w:t>
      </w:r>
      <w:r w:rsidR="00060094">
        <w:t xml:space="preserve"> that</w:t>
      </w:r>
      <w:r w:rsidR="00F00939">
        <w:t xml:space="preserve"> digital systems have made visible. </w:t>
      </w:r>
    </w:p>
    <w:p w14:paraId="274C51BB" w14:textId="77777777" w:rsidR="005F0CA4" w:rsidRDefault="005F0CA4" w:rsidP="0031634A"/>
    <w:p w14:paraId="35E8358C" w14:textId="77777777" w:rsidR="005F0CA4" w:rsidRPr="00E868E2" w:rsidRDefault="00140245" w:rsidP="0031634A">
      <w:pPr>
        <w:rPr>
          <w:i/>
        </w:rPr>
      </w:pPr>
      <w:r w:rsidRPr="00E868E2">
        <w:rPr>
          <w:i/>
        </w:rPr>
        <w:t>Chick Foxgrover</w:t>
      </w:r>
      <w:r w:rsidR="00E868E2" w:rsidRPr="00E868E2">
        <w:rPr>
          <w:i/>
        </w:rPr>
        <w:t xml:space="preserve"> is Chief Digital Officer of the </w:t>
      </w:r>
      <w:hyperlink r:id="rId17" w:history="1">
        <w:r w:rsidR="00E868E2" w:rsidRPr="00E868E2">
          <w:rPr>
            <w:rStyle w:val="Hyperlink"/>
            <w:i/>
          </w:rPr>
          <w:t>4A’s</w:t>
        </w:r>
      </w:hyperlink>
      <w:r w:rsidR="00E868E2" w:rsidRPr="00E868E2">
        <w:rPr>
          <w:i/>
        </w:rPr>
        <w:t>. He leads the outreach to digital professionals in advertising, focusing on the discovery of important advances in digital marketing technology and practices. He also develops digital strategy for the 4A’s, overseeing the management of the association’s important knowledge asset</w:t>
      </w:r>
      <w:r w:rsidR="002137C3">
        <w:rPr>
          <w:i/>
        </w:rPr>
        <w:t xml:space="preserve">s, </w:t>
      </w:r>
      <w:r w:rsidR="00E868E2" w:rsidRPr="00E868E2">
        <w:rPr>
          <w:i/>
        </w:rPr>
        <w:t>and serves 4A’s members with digital insights and best practices.</w:t>
      </w:r>
    </w:p>
    <w:sectPr w:rsidR="005F0CA4" w:rsidRPr="00E86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F7DE9"/>
    <w:multiLevelType w:val="hybridMultilevel"/>
    <w:tmpl w:val="93F6B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3D3988"/>
    <w:multiLevelType w:val="hybridMultilevel"/>
    <w:tmpl w:val="8F60D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C70322"/>
    <w:multiLevelType w:val="hybridMultilevel"/>
    <w:tmpl w:val="BBBE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A657A1"/>
    <w:multiLevelType w:val="hybridMultilevel"/>
    <w:tmpl w:val="FAF09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F52DF9"/>
    <w:multiLevelType w:val="hybridMultilevel"/>
    <w:tmpl w:val="C7B4D0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AC3698"/>
    <w:multiLevelType w:val="hybridMultilevel"/>
    <w:tmpl w:val="4D228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3B0"/>
    <w:rsid w:val="00025CA1"/>
    <w:rsid w:val="000464FB"/>
    <w:rsid w:val="00056FC2"/>
    <w:rsid w:val="00060094"/>
    <w:rsid w:val="000B2290"/>
    <w:rsid w:val="000B7A38"/>
    <w:rsid w:val="00140245"/>
    <w:rsid w:val="00172295"/>
    <w:rsid w:val="001822B9"/>
    <w:rsid w:val="002137C3"/>
    <w:rsid w:val="002878F0"/>
    <w:rsid w:val="003029BD"/>
    <w:rsid w:val="0031634A"/>
    <w:rsid w:val="00334CF4"/>
    <w:rsid w:val="003A1A31"/>
    <w:rsid w:val="003B0346"/>
    <w:rsid w:val="00471256"/>
    <w:rsid w:val="00477698"/>
    <w:rsid w:val="004B4416"/>
    <w:rsid w:val="005161C2"/>
    <w:rsid w:val="005C0FD8"/>
    <w:rsid w:val="005F0CA4"/>
    <w:rsid w:val="00610E22"/>
    <w:rsid w:val="006866FE"/>
    <w:rsid w:val="00735221"/>
    <w:rsid w:val="00767582"/>
    <w:rsid w:val="007A329F"/>
    <w:rsid w:val="008F6172"/>
    <w:rsid w:val="00960863"/>
    <w:rsid w:val="009B70B5"/>
    <w:rsid w:val="009F3919"/>
    <w:rsid w:val="00A3388A"/>
    <w:rsid w:val="00A57769"/>
    <w:rsid w:val="00AA4068"/>
    <w:rsid w:val="00B60D54"/>
    <w:rsid w:val="00B90927"/>
    <w:rsid w:val="00C66293"/>
    <w:rsid w:val="00CA20B1"/>
    <w:rsid w:val="00D92501"/>
    <w:rsid w:val="00E44CEB"/>
    <w:rsid w:val="00E868E2"/>
    <w:rsid w:val="00EA33B0"/>
    <w:rsid w:val="00EC590D"/>
    <w:rsid w:val="00EF1C40"/>
    <w:rsid w:val="00F00939"/>
    <w:rsid w:val="00F0279F"/>
    <w:rsid w:val="00FD35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C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919"/>
    <w:pPr>
      <w:ind w:left="720"/>
      <w:contextualSpacing/>
    </w:pPr>
  </w:style>
  <w:style w:type="paragraph" w:styleId="BalloonText">
    <w:name w:val="Balloon Text"/>
    <w:basedOn w:val="Normal"/>
    <w:link w:val="BalloonTextChar"/>
    <w:uiPriority w:val="99"/>
    <w:semiHidden/>
    <w:unhideWhenUsed/>
    <w:rsid w:val="005C0F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FD8"/>
    <w:rPr>
      <w:rFonts w:ascii="Tahoma" w:hAnsi="Tahoma" w:cs="Tahoma"/>
      <w:sz w:val="16"/>
      <w:szCs w:val="16"/>
    </w:rPr>
  </w:style>
  <w:style w:type="character" w:styleId="Hyperlink">
    <w:name w:val="Hyperlink"/>
    <w:basedOn w:val="DefaultParagraphFont"/>
    <w:uiPriority w:val="99"/>
    <w:unhideWhenUsed/>
    <w:rsid w:val="00A57769"/>
    <w:rPr>
      <w:color w:val="0000FF" w:themeColor="hyperlink"/>
      <w:u w:val="single"/>
    </w:rPr>
  </w:style>
  <w:style w:type="character" w:styleId="Strong">
    <w:name w:val="Strong"/>
    <w:basedOn w:val="DefaultParagraphFont"/>
    <w:uiPriority w:val="22"/>
    <w:qFormat/>
    <w:rsid w:val="00E868E2"/>
    <w:rPr>
      <w:b/>
      <w:bCs/>
    </w:rPr>
  </w:style>
  <w:style w:type="character" w:customStyle="1" w:styleId="st">
    <w:name w:val="st"/>
    <w:basedOn w:val="DefaultParagraphFont"/>
    <w:rsid w:val="00AA4068"/>
  </w:style>
  <w:style w:type="character" w:styleId="CommentReference">
    <w:name w:val="annotation reference"/>
    <w:basedOn w:val="DefaultParagraphFont"/>
    <w:uiPriority w:val="99"/>
    <w:semiHidden/>
    <w:unhideWhenUsed/>
    <w:rsid w:val="00B60D54"/>
    <w:rPr>
      <w:sz w:val="16"/>
      <w:szCs w:val="16"/>
    </w:rPr>
  </w:style>
  <w:style w:type="paragraph" w:styleId="CommentText">
    <w:name w:val="annotation text"/>
    <w:basedOn w:val="Normal"/>
    <w:link w:val="CommentTextChar"/>
    <w:uiPriority w:val="99"/>
    <w:semiHidden/>
    <w:unhideWhenUsed/>
    <w:rsid w:val="00B60D54"/>
    <w:pPr>
      <w:spacing w:line="240" w:lineRule="auto"/>
    </w:pPr>
    <w:rPr>
      <w:sz w:val="20"/>
      <w:szCs w:val="20"/>
    </w:rPr>
  </w:style>
  <w:style w:type="character" w:customStyle="1" w:styleId="CommentTextChar">
    <w:name w:val="Comment Text Char"/>
    <w:basedOn w:val="DefaultParagraphFont"/>
    <w:link w:val="CommentText"/>
    <w:uiPriority w:val="99"/>
    <w:semiHidden/>
    <w:rsid w:val="00B60D54"/>
    <w:rPr>
      <w:sz w:val="20"/>
      <w:szCs w:val="20"/>
    </w:rPr>
  </w:style>
  <w:style w:type="paragraph" w:styleId="CommentSubject">
    <w:name w:val="annotation subject"/>
    <w:basedOn w:val="CommentText"/>
    <w:next w:val="CommentText"/>
    <w:link w:val="CommentSubjectChar"/>
    <w:uiPriority w:val="99"/>
    <w:semiHidden/>
    <w:unhideWhenUsed/>
    <w:rsid w:val="00B60D54"/>
    <w:rPr>
      <w:b/>
      <w:bCs/>
    </w:rPr>
  </w:style>
  <w:style w:type="character" w:customStyle="1" w:styleId="CommentSubjectChar">
    <w:name w:val="Comment Subject Char"/>
    <w:basedOn w:val="CommentTextChar"/>
    <w:link w:val="CommentSubject"/>
    <w:uiPriority w:val="99"/>
    <w:semiHidden/>
    <w:rsid w:val="00B60D54"/>
    <w:rPr>
      <w:b/>
      <w:bCs/>
      <w:sz w:val="20"/>
      <w:szCs w:val="20"/>
    </w:rPr>
  </w:style>
  <w:style w:type="character" w:styleId="FollowedHyperlink">
    <w:name w:val="FollowedHyperlink"/>
    <w:basedOn w:val="DefaultParagraphFont"/>
    <w:uiPriority w:val="99"/>
    <w:semiHidden/>
    <w:unhideWhenUsed/>
    <w:rsid w:val="006866F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919"/>
    <w:pPr>
      <w:ind w:left="720"/>
      <w:contextualSpacing/>
    </w:pPr>
  </w:style>
  <w:style w:type="paragraph" w:styleId="BalloonText">
    <w:name w:val="Balloon Text"/>
    <w:basedOn w:val="Normal"/>
    <w:link w:val="BalloonTextChar"/>
    <w:uiPriority w:val="99"/>
    <w:semiHidden/>
    <w:unhideWhenUsed/>
    <w:rsid w:val="005C0F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FD8"/>
    <w:rPr>
      <w:rFonts w:ascii="Tahoma" w:hAnsi="Tahoma" w:cs="Tahoma"/>
      <w:sz w:val="16"/>
      <w:szCs w:val="16"/>
    </w:rPr>
  </w:style>
  <w:style w:type="character" w:styleId="Hyperlink">
    <w:name w:val="Hyperlink"/>
    <w:basedOn w:val="DefaultParagraphFont"/>
    <w:uiPriority w:val="99"/>
    <w:unhideWhenUsed/>
    <w:rsid w:val="00A57769"/>
    <w:rPr>
      <w:color w:val="0000FF" w:themeColor="hyperlink"/>
      <w:u w:val="single"/>
    </w:rPr>
  </w:style>
  <w:style w:type="character" w:styleId="Strong">
    <w:name w:val="Strong"/>
    <w:basedOn w:val="DefaultParagraphFont"/>
    <w:uiPriority w:val="22"/>
    <w:qFormat/>
    <w:rsid w:val="00E868E2"/>
    <w:rPr>
      <w:b/>
      <w:bCs/>
    </w:rPr>
  </w:style>
  <w:style w:type="character" w:customStyle="1" w:styleId="st">
    <w:name w:val="st"/>
    <w:basedOn w:val="DefaultParagraphFont"/>
    <w:rsid w:val="00AA4068"/>
  </w:style>
  <w:style w:type="character" w:styleId="CommentReference">
    <w:name w:val="annotation reference"/>
    <w:basedOn w:val="DefaultParagraphFont"/>
    <w:uiPriority w:val="99"/>
    <w:semiHidden/>
    <w:unhideWhenUsed/>
    <w:rsid w:val="00B60D54"/>
    <w:rPr>
      <w:sz w:val="16"/>
      <w:szCs w:val="16"/>
    </w:rPr>
  </w:style>
  <w:style w:type="paragraph" w:styleId="CommentText">
    <w:name w:val="annotation text"/>
    <w:basedOn w:val="Normal"/>
    <w:link w:val="CommentTextChar"/>
    <w:uiPriority w:val="99"/>
    <w:semiHidden/>
    <w:unhideWhenUsed/>
    <w:rsid w:val="00B60D54"/>
    <w:pPr>
      <w:spacing w:line="240" w:lineRule="auto"/>
    </w:pPr>
    <w:rPr>
      <w:sz w:val="20"/>
      <w:szCs w:val="20"/>
    </w:rPr>
  </w:style>
  <w:style w:type="character" w:customStyle="1" w:styleId="CommentTextChar">
    <w:name w:val="Comment Text Char"/>
    <w:basedOn w:val="DefaultParagraphFont"/>
    <w:link w:val="CommentText"/>
    <w:uiPriority w:val="99"/>
    <w:semiHidden/>
    <w:rsid w:val="00B60D54"/>
    <w:rPr>
      <w:sz w:val="20"/>
      <w:szCs w:val="20"/>
    </w:rPr>
  </w:style>
  <w:style w:type="paragraph" w:styleId="CommentSubject">
    <w:name w:val="annotation subject"/>
    <w:basedOn w:val="CommentText"/>
    <w:next w:val="CommentText"/>
    <w:link w:val="CommentSubjectChar"/>
    <w:uiPriority w:val="99"/>
    <w:semiHidden/>
    <w:unhideWhenUsed/>
    <w:rsid w:val="00B60D54"/>
    <w:rPr>
      <w:b/>
      <w:bCs/>
    </w:rPr>
  </w:style>
  <w:style w:type="character" w:customStyle="1" w:styleId="CommentSubjectChar">
    <w:name w:val="Comment Subject Char"/>
    <w:basedOn w:val="CommentTextChar"/>
    <w:link w:val="CommentSubject"/>
    <w:uiPriority w:val="99"/>
    <w:semiHidden/>
    <w:rsid w:val="00B60D54"/>
    <w:rPr>
      <w:b/>
      <w:bCs/>
      <w:sz w:val="20"/>
      <w:szCs w:val="20"/>
    </w:rPr>
  </w:style>
  <w:style w:type="character" w:styleId="FollowedHyperlink">
    <w:name w:val="FollowedHyperlink"/>
    <w:basedOn w:val="DefaultParagraphFont"/>
    <w:uiPriority w:val="99"/>
    <w:semiHidden/>
    <w:unhideWhenUsed/>
    <w:rsid w:val="006866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icles.economictimes.indiatimes.com/2014-08-20/news/53029106_1_amazon-fire-walmart-labs-sapientnitro" TargetMode="External"/><Relationship Id="rId13" Type="http://schemas.openxmlformats.org/officeDocument/2006/relationships/hyperlink" Target="http://www.wired.com/2014/11/the-internet-of-things-bigger/?mbid=synd_slat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ashable.com/2014/07/16/jibo-worlds-first-family-robot/" TargetMode="External"/><Relationship Id="rId12" Type="http://schemas.openxmlformats.org/officeDocument/2006/relationships/hyperlink" Target="http://www.wired.com/2014/11/the-internet-of-me/" TargetMode="External"/><Relationship Id="rId17" Type="http://schemas.openxmlformats.org/officeDocument/2006/relationships/hyperlink" Target="http://www.aaaa.org/Pages/default.aspx" TargetMode="External"/><Relationship Id="rId2" Type="http://schemas.openxmlformats.org/officeDocument/2006/relationships/numbering" Target="numbering.xml"/><Relationship Id="rId16" Type="http://schemas.openxmlformats.org/officeDocument/2006/relationships/hyperlink" Target="http://hint.fm/abou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ngie%20Argabrite\AppData\Local\Temp\notes617F4E\createtech.aaaa.org\" TargetMode="External"/><Relationship Id="rId5" Type="http://schemas.openxmlformats.org/officeDocument/2006/relationships/settings" Target="settings.xml"/><Relationship Id="rId15" Type="http://schemas.openxmlformats.org/officeDocument/2006/relationships/hyperlink" Target="http://articles.economictimes.indiatimes.com/2014-08-20/news/53029106_1_amazon-fire-walmart-labs-sapientnitro" TargetMode="External"/><Relationship Id="rId10" Type="http://schemas.openxmlformats.org/officeDocument/2006/relationships/hyperlink" Target="http://hint.fm/abou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heyhush.com/" TargetMode="External"/><Relationship Id="rId14" Type="http://schemas.openxmlformats.org/officeDocument/2006/relationships/hyperlink" Target="http://launchingcreative.com/storytelling-is-d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9EBE3-F7F8-408C-AA91-29A137217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Havas Health</dc:creator>
  <cp:lastModifiedBy>Havas Health</cp:lastModifiedBy>
  <cp:revision>2</cp:revision>
  <cp:lastPrinted>2014-11-26T17:02:00Z</cp:lastPrinted>
  <dcterms:created xsi:type="dcterms:W3CDTF">2014-11-26T19:08:00Z</dcterms:created>
  <dcterms:modified xsi:type="dcterms:W3CDTF">2014-11-26T19:08:00Z</dcterms:modified>
</cp:coreProperties>
</file>